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F7" w:rsidRDefault="00E4494E" w:rsidP="00E4494E">
      <w:pPr>
        <w:jc w:val="center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LIGHTS OUT STORYLINE</w:t>
      </w:r>
    </w:p>
    <w:p w:rsidR="00E47786" w:rsidRDefault="00E4494E" w:rsidP="00E4494E">
      <w:pPr>
        <w:rPr>
          <w:rFonts w:ascii="Tahoma" w:hAnsi="Tahoma" w:cs="Tahoma"/>
          <w:sz w:val="48"/>
          <w:szCs w:val="48"/>
        </w:rPr>
      </w:pPr>
      <w:r w:rsidRPr="00E4494E">
        <w:rPr>
          <w:rFonts w:ascii="Tahoma" w:hAnsi="Tahoma" w:cs="Tahoma"/>
          <w:sz w:val="48"/>
          <w:szCs w:val="48"/>
        </w:rPr>
        <w:t>The main character is a</w:t>
      </w:r>
      <w:del w:id="0" w:author="ASUS" w:date="2017-02-04T19:01:00Z">
        <w:r w:rsidRPr="00E4494E" w:rsidDel="00BC1380">
          <w:rPr>
            <w:rFonts w:ascii="Tahoma" w:hAnsi="Tahoma" w:cs="Tahoma"/>
            <w:sz w:val="48"/>
            <w:szCs w:val="48"/>
          </w:rPr>
          <w:delText xml:space="preserve"> spider-like demon</w:delText>
        </w:r>
      </w:del>
      <w:ins w:id="1" w:author="ASUS" w:date="2017-02-04T19:01:00Z">
        <w:r w:rsidR="00BC1380">
          <w:rPr>
            <w:rFonts w:ascii="Tahoma" w:hAnsi="Tahoma" w:cs="Tahoma"/>
            <w:sz w:val="48"/>
            <w:szCs w:val="48"/>
          </w:rPr>
          <w:t xml:space="preserve"> little demon in the dark world</w:t>
        </w:r>
      </w:ins>
      <w:r w:rsidRPr="00E4494E">
        <w:rPr>
          <w:rFonts w:ascii="Tahoma" w:hAnsi="Tahoma" w:cs="Tahoma"/>
          <w:sz w:val="48"/>
          <w:szCs w:val="48"/>
        </w:rPr>
        <w:t xml:space="preserve"> who explores the stories of three human characters, a factory worker </w:t>
      </w:r>
      <w:del w:id="2" w:author="ASUS" w:date="2017-02-04T19:01:00Z">
        <w:r w:rsidRPr="00E4494E" w:rsidDel="00BC1380">
          <w:rPr>
            <w:rFonts w:ascii="Tahoma" w:hAnsi="Tahoma" w:cs="Tahoma"/>
            <w:sz w:val="48"/>
            <w:szCs w:val="48"/>
          </w:rPr>
          <w:delText>who wears a dome hard hat</w:delText>
        </w:r>
      </w:del>
      <w:r w:rsidRPr="00E4494E">
        <w:rPr>
          <w:rFonts w:ascii="Tahoma" w:hAnsi="Tahoma" w:cs="Tahoma"/>
          <w:sz w:val="48"/>
          <w:szCs w:val="48"/>
        </w:rPr>
        <w:t xml:space="preserve">, a </w:t>
      </w:r>
      <w:r w:rsidR="00E47786">
        <w:rPr>
          <w:rFonts w:ascii="Tahoma" w:hAnsi="Tahoma" w:cs="Tahoma"/>
          <w:sz w:val="48"/>
          <w:szCs w:val="48"/>
        </w:rPr>
        <w:t>woman and a girl.</w:t>
      </w:r>
    </w:p>
    <w:p w:rsidR="00E4494E" w:rsidRDefault="00E47786" w:rsidP="00E4494E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All the three character</w:t>
      </w:r>
      <w:ins w:id="3" w:author="Jonita Martelius" w:date="2017-02-01T11:10:00Z">
        <w:r w:rsidR="00B21FC6">
          <w:rPr>
            <w:rFonts w:ascii="Tahoma" w:hAnsi="Tahoma" w:cs="Tahoma"/>
            <w:sz w:val="48"/>
            <w:szCs w:val="48"/>
          </w:rPr>
          <w:t>s</w:t>
        </w:r>
      </w:ins>
      <w:r>
        <w:rPr>
          <w:rFonts w:ascii="Tahoma" w:hAnsi="Tahoma" w:cs="Tahoma"/>
          <w:sz w:val="48"/>
          <w:szCs w:val="48"/>
        </w:rPr>
        <w:t xml:space="preserve"> are dead. The </w:t>
      </w:r>
      <w:ins w:id="4" w:author="ASUS" w:date="2017-02-04T19:02:00Z">
        <w:r w:rsidR="00BC1380">
          <w:rPr>
            <w:rFonts w:ascii="Tahoma" w:hAnsi="Tahoma" w:cs="Tahoma"/>
            <w:sz w:val="48"/>
            <w:szCs w:val="48"/>
          </w:rPr>
          <w:t>Demon</w:t>
        </w:r>
      </w:ins>
      <w:del w:id="5" w:author="ASUS" w:date="2017-02-04T19:02:00Z">
        <w:r w:rsidDel="00BC1380">
          <w:rPr>
            <w:rFonts w:ascii="Tahoma" w:hAnsi="Tahoma" w:cs="Tahoma"/>
            <w:sz w:val="48"/>
            <w:szCs w:val="48"/>
          </w:rPr>
          <w:delText>spider</w:delText>
        </w:r>
      </w:del>
      <w:r>
        <w:rPr>
          <w:rFonts w:ascii="Tahoma" w:hAnsi="Tahoma" w:cs="Tahoma"/>
          <w:sz w:val="48"/>
          <w:szCs w:val="48"/>
        </w:rPr>
        <w:t xml:space="preserve"> </w:t>
      </w:r>
      <w:ins w:id="6" w:author="ASUS" w:date="2017-02-04T19:02:00Z">
        <w:r w:rsidR="00BC1380">
          <w:rPr>
            <w:rFonts w:ascii="Tahoma" w:hAnsi="Tahoma" w:cs="Tahoma"/>
            <w:sz w:val="48"/>
            <w:szCs w:val="48"/>
          </w:rPr>
          <w:t xml:space="preserve">after </w:t>
        </w:r>
      </w:ins>
      <w:ins w:id="7" w:author="ASUS" w:date="2017-02-04T19:03:00Z">
        <w:r w:rsidR="00BC1380">
          <w:rPr>
            <w:rFonts w:ascii="Tahoma" w:hAnsi="Tahoma" w:cs="Tahoma"/>
            <w:sz w:val="48"/>
            <w:szCs w:val="48"/>
          </w:rPr>
          <w:t xml:space="preserve">had </w:t>
        </w:r>
      </w:ins>
      <w:ins w:id="8" w:author="ASUS" w:date="2017-02-04T19:02:00Z">
        <w:r w:rsidR="00BC1380">
          <w:rPr>
            <w:rFonts w:ascii="Tahoma" w:hAnsi="Tahoma" w:cs="Tahoma"/>
            <w:sz w:val="48"/>
            <w:szCs w:val="48"/>
          </w:rPr>
          <w:t>discovered their story deci</w:t>
        </w:r>
      </w:ins>
      <w:ins w:id="9" w:author="ASUS" w:date="2017-02-04T19:03:00Z">
        <w:r w:rsidR="00BC1380">
          <w:rPr>
            <w:rFonts w:ascii="Tahoma" w:hAnsi="Tahoma" w:cs="Tahoma"/>
            <w:sz w:val="48"/>
            <w:szCs w:val="48"/>
          </w:rPr>
          <w:t>ded to</w:t>
        </w:r>
      </w:ins>
      <w:del w:id="10" w:author="ASUS" w:date="2017-02-04T19:02:00Z">
        <w:r w:rsidR="00E4494E" w:rsidDel="00BC1380">
          <w:rPr>
            <w:rFonts w:ascii="Tahoma" w:hAnsi="Tahoma" w:cs="Tahoma"/>
            <w:sz w:val="48"/>
            <w:szCs w:val="48"/>
          </w:rPr>
          <w:delText>act</w:delText>
        </w:r>
        <w:r w:rsidDel="00BC1380">
          <w:rPr>
            <w:rFonts w:ascii="Tahoma" w:hAnsi="Tahoma" w:cs="Tahoma"/>
            <w:sz w:val="48"/>
            <w:szCs w:val="48"/>
          </w:rPr>
          <w:delText>s</w:delText>
        </w:r>
        <w:r w:rsidR="00E4494E" w:rsidDel="00BC1380">
          <w:rPr>
            <w:rFonts w:ascii="Tahoma" w:hAnsi="Tahoma" w:cs="Tahoma"/>
            <w:sz w:val="48"/>
            <w:szCs w:val="48"/>
          </w:rPr>
          <w:delText xml:space="preserve"> as a</w:delText>
        </w:r>
        <w:r w:rsidDel="00BC1380">
          <w:rPr>
            <w:rFonts w:ascii="Tahoma" w:hAnsi="Tahoma" w:cs="Tahoma"/>
            <w:sz w:val="48"/>
            <w:szCs w:val="48"/>
          </w:rPr>
          <w:delText xml:space="preserve"> </w:delText>
        </w:r>
      </w:del>
      <w:ins w:id="11" w:author="Jonita Martelius" w:date="2017-02-01T11:10:00Z">
        <w:del w:id="12" w:author="ASUS" w:date="2017-02-04T19:02:00Z">
          <w:r w:rsidR="00B21FC6" w:rsidDel="00BC1380">
            <w:rPr>
              <w:rFonts w:ascii="Tahoma" w:hAnsi="Tahoma" w:cs="Tahoma"/>
              <w:sz w:val="48"/>
              <w:szCs w:val="48"/>
            </w:rPr>
            <w:delText>t</w:delText>
          </w:r>
        </w:del>
      </w:ins>
      <w:del w:id="13" w:author="Jonita Martelius" w:date="2017-02-01T11:10:00Z">
        <w:r w:rsidDel="00B21FC6">
          <w:rPr>
            <w:rFonts w:ascii="Tahoma" w:hAnsi="Tahoma" w:cs="Tahoma"/>
            <w:sz w:val="48"/>
            <w:szCs w:val="48"/>
          </w:rPr>
          <w:delText>T</w:delText>
        </w:r>
      </w:del>
      <w:del w:id="14" w:author="ASUS" w:date="2017-02-04T19:02:00Z">
        <w:r w:rsidDel="00BC1380">
          <w:rPr>
            <w:rFonts w:ascii="Tahoma" w:hAnsi="Tahoma" w:cs="Tahoma"/>
            <w:sz w:val="48"/>
            <w:szCs w:val="48"/>
          </w:rPr>
          <w:delText>he Grim Reaper</w:delText>
        </w:r>
      </w:del>
      <w:del w:id="15" w:author="ASUS" w:date="2017-02-04T19:03:00Z">
        <w:r w:rsidDel="00BC1380">
          <w:rPr>
            <w:rFonts w:ascii="Tahoma" w:hAnsi="Tahoma" w:cs="Tahoma"/>
            <w:sz w:val="48"/>
            <w:szCs w:val="48"/>
          </w:rPr>
          <w:delText xml:space="preserve"> who guides</w:delText>
        </w:r>
      </w:del>
      <w:ins w:id="16" w:author="ASUS" w:date="2017-02-04T19:03:00Z">
        <w:r w:rsidR="00BC1380">
          <w:rPr>
            <w:rFonts w:ascii="Tahoma" w:hAnsi="Tahoma" w:cs="Tahoma"/>
            <w:sz w:val="48"/>
            <w:szCs w:val="48"/>
          </w:rPr>
          <w:t xml:space="preserve"> </w:t>
        </w:r>
      </w:ins>
      <w:ins w:id="17" w:author="ASUS" w:date="2017-02-04T19:21:00Z">
        <w:r w:rsidR="00F60EF1">
          <w:rPr>
            <w:rFonts w:ascii="Tahoma" w:hAnsi="Tahoma" w:cs="Tahoma"/>
            <w:sz w:val="48"/>
            <w:szCs w:val="48"/>
          </w:rPr>
          <w:t>g</w:t>
        </w:r>
      </w:ins>
      <w:ins w:id="18" w:author="ASUS" w:date="2017-02-04T19:03:00Z">
        <w:r w:rsidR="00BC1380">
          <w:rPr>
            <w:rFonts w:ascii="Tahoma" w:hAnsi="Tahoma" w:cs="Tahoma"/>
            <w:sz w:val="48"/>
            <w:szCs w:val="48"/>
          </w:rPr>
          <w:t>uide</w:t>
        </w:r>
      </w:ins>
      <w:r>
        <w:rPr>
          <w:rFonts w:ascii="Tahoma" w:hAnsi="Tahoma" w:cs="Tahoma"/>
          <w:sz w:val="48"/>
          <w:szCs w:val="48"/>
        </w:rPr>
        <w:t xml:space="preserve"> </w:t>
      </w:r>
      <w:ins w:id="19" w:author="Jonita Martelius" w:date="2017-02-01T11:10:00Z">
        <w:r w:rsidR="00B21FC6">
          <w:rPr>
            <w:rFonts w:ascii="Tahoma" w:hAnsi="Tahoma" w:cs="Tahoma"/>
            <w:sz w:val="48"/>
            <w:szCs w:val="48"/>
          </w:rPr>
          <w:t xml:space="preserve">the </w:t>
        </w:r>
      </w:ins>
      <w:r>
        <w:rPr>
          <w:rFonts w:ascii="Tahoma" w:hAnsi="Tahoma" w:cs="Tahoma"/>
          <w:sz w:val="48"/>
          <w:szCs w:val="48"/>
        </w:rPr>
        <w:t>three character</w:t>
      </w:r>
      <w:ins w:id="20" w:author="Jonita Martelius" w:date="2017-02-01T11:10:00Z">
        <w:r w:rsidR="00B21FC6">
          <w:rPr>
            <w:rFonts w:ascii="Tahoma" w:hAnsi="Tahoma" w:cs="Tahoma"/>
            <w:sz w:val="48"/>
            <w:szCs w:val="48"/>
          </w:rPr>
          <w:t>s</w:t>
        </w:r>
      </w:ins>
      <w:r>
        <w:rPr>
          <w:rFonts w:ascii="Tahoma" w:hAnsi="Tahoma" w:cs="Tahoma"/>
          <w:sz w:val="48"/>
          <w:szCs w:val="48"/>
        </w:rPr>
        <w:t xml:space="preserve"> to the afterlife. </w:t>
      </w:r>
    </w:p>
    <w:p w:rsidR="00E47786" w:rsidRDefault="00E47786" w:rsidP="00E4494E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 xml:space="preserve">The factory worker’s story: he died of working too hard and can’t go to the afterlife because </w:t>
      </w:r>
      <w:ins w:id="21" w:author="ASUS" w:date="2017-02-04T19:04:00Z">
        <w:r w:rsidR="00BC1380">
          <w:rPr>
            <w:rFonts w:ascii="Tahoma" w:hAnsi="Tahoma" w:cs="Tahoma"/>
            <w:sz w:val="48"/>
            <w:szCs w:val="48"/>
          </w:rPr>
          <w:t xml:space="preserve">his heart keep telling he miss something. </w:t>
        </w:r>
        <w:proofErr w:type="spellStart"/>
        <w:r w:rsidR="00BC1380">
          <w:rPr>
            <w:rFonts w:ascii="Tahoma" w:hAnsi="Tahoma" w:cs="Tahoma"/>
            <w:sz w:val="48"/>
            <w:szCs w:val="48"/>
          </w:rPr>
          <w:t>Through out</w:t>
        </w:r>
        <w:proofErr w:type="spellEnd"/>
        <w:r w:rsidR="00BC1380">
          <w:rPr>
            <w:rFonts w:ascii="Tahoma" w:hAnsi="Tahoma" w:cs="Tahoma"/>
            <w:sz w:val="48"/>
            <w:szCs w:val="48"/>
          </w:rPr>
          <w:t xml:space="preserve"> the first stage</w:t>
        </w:r>
      </w:ins>
      <w:ins w:id="22" w:author="ASUS" w:date="2017-02-04T19:06:00Z">
        <w:r w:rsidR="00BC1380">
          <w:rPr>
            <w:rFonts w:ascii="Tahoma" w:hAnsi="Tahoma" w:cs="Tahoma"/>
            <w:sz w:val="48"/>
            <w:szCs w:val="48"/>
          </w:rPr>
          <w:t>(with many levels)</w:t>
        </w:r>
      </w:ins>
      <w:ins w:id="23" w:author="ASUS" w:date="2017-02-04T19:04:00Z">
        <w:r w:rsidR="00BC1380">
          <w:rPr>
            <w:rFonts w:ascii="Tahoma" w:hAnsi="Tahoma" w:cs="Tahoma"/>
            <w:sz w:val="48"/>
            <w:szCs w:val="48"/>
          </w:rPr>
          <w:t>, the worker</w:t>
        </w:r>
      </w:ins>
      <w:ins w:id="24" w:author="ASUS" w:date="2017-02-04T19:05:00Z">
        <w:r w:rsidR="00BC1380">
          <w:rPr>
            <w:rFonts w:ascii="Tahoma" w:hAnsi="Tahoma" w:cs="Tahoma"/>
            <w:sz w:val="48"/>
            <w:szCs w:val="48"/>
          </w:rPr>
          <w:t xml:space="preserve">’s story will be revealed what causes his death and </w:t>
        </w:r>
      </w:ins>
      <w:ins w:id="25" w:author="ASUS" w:date="2017-02-04T19:06:00Z">
        <w:r w:rsidR="00BC1380">
          <w:rPr>
            <w:rFonts w:ascii="Tahoma" w:hAnsi="Tahoma" w:cs="Tahoma"/>
            <w:sz w:val="48"/>
            <w:szCs w:val="48"/>
          </w:rPr>
          <w:t>how he misses his family so much that he can</w:t>
        </w:r>
      </w:ins>
      <w:ins w:id="26" w:author="ASUS" w:date="2017-02-04T19:07:00Z">
        <w:r w:rsidR="00BC1380">
          <w:rPr>
            <w:rFonts w:ascii="Tahoma" w:hAnsi="Tahoma" w:cs="Tahoma"/>
            <w:sz w:val="48"/>
            <w:szCs w:val="48"/>
          </w:rPr>
          <w:t>’t move on.</w:t>
        </w:r>
      </w:ins>
      <w:del w:id="27" w:author="ASUS" w:date="2017-02-04T19:04:00Z">
        <w:r w:rsidDel="00BC1380">
          <w:rPr>
            <w:rFonts w:ascii="Tahoma" w:hAnsi="Tahoma" w:cs="Tahoma"/>
            <w:sz w:val="48"/>
            <w:szCs w:val="48"/>
          </w:rPr>
          <w:delText xml:space="preserve">he misses </w:delText>
        </w:r>
      </w:del>
      <w:del w:id="28" w:author="ASUS" w:date="2017-02-04T19:03:00Z">
        <w:r w:rsidDel="00BC1380">
          <w:rPr>
            <w:rFonts w:ascii="Tahoma" w:hAnsi="Tahoma" w:cs="Tahoma"/>
            <w:sz w:val="48"/>
            <w:szCs w:val="48"/>
          </w:rPr>
          <w:delText xml:space="preserve">something. </w:delText>
        </w:r>
        <w:r w:rsidR="00B0673B" w:rsidDel="00BC1380">
          <w:rPr>
            <w:rFonts w:ascii="Tahoma" w:hAnsi="Tahoma" w:cs="Tahoma"/>
            <w:sz w:val="48"/>
            <w:szCs w:val="48"/>
          </w:rPr>
          <w:delText>YOU WILL DISCOVER HIS STORY THROUGH EACH LEVEL</w:delText>
        </w:r>
      </w:del>
      <w:ins w:id="29" w:author="Jonita Martelius" w:date="2017-02-01T11:11:00Z">
        <w:del w:id="30" w:author="ASUS" w:date="2017-02-04T19:03:00Z">
          <w:r w:rsidR="00B21FC6" w:rsidDel="00BC1380">
            <w:rPr>
              <w:rFonts w:ascii="Tahoma" w:hAnsi="Tahoma" w:cs="Tahoma"/>
              <w:sz w:val="48"/>
              <w:szCs w:val="48"/>
            </w:rPr>
            <w:delText>.</w:delText>
          </w:r>
        </w:del>
      </w:ins>
    </w:p>
    <w:p w:rsidR="00B0673B" w:rsidRDefault="00E47786" w:rsidP="00B0673B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The woman</w:t>
      </w:r>
      <w:r w:rsidR="00B0673B">
        <w:rPr>
          <w:rFonts w:ascii="Tahoma" w:hAnsi="Tahoma" w:cs="Tahoma"/>
          <w:sz w:val="48"/>
          <w:szCs w:val="48"/>
        </w:rPr>
        <w:t xml:space="preserve">’s story:  Her husband is </w:t>
      </w:r>
      <w:del w:id="31" w:author="Jonita Martelius" w:date="2017-02-01T11:11:00Z">
        <w:r w:rsidR="00B0673B" w:rsidDel="00B21FC6">
          <w:rPr>
            <w:rFonts w:ascii="Tahoma" w:hAnsi="Tahoma" w:cs="Tahoma"/>
            <w:sz w:val="48"/>
            <w:szCs w:val="48"/>
          </w:rPr>
          <w:delText xml:space="preserve">always </w:delText>
        </w:r>
      </w:del>
      <w:ins w:id="32" w:author="Jonita Martelius" w:date="2017-02-01T11:11:00Z">
        <w:r w:rsidR="00B21FC6">
          <w:rPr>
            <w:rFonts w:ascii="Tahoma" w:hAnsi="Tahoma" w:cs="Tahoma"/>
            <w:sz w:val="48"/>
            <w:szCs w:val="48"/>
          </w:rPr>
          <w:t>never</w:t>
        </w:r>
      </w:ins>
      <w:del w:id="33" w:author="Jonita Martelius" w:date="2017-02-01T11:11:00Z">
        <w:r w:rsidR="00B0673B" w:rsidDel="00B21FC6">
          <w:rPr>
            <w:rFonts w:ascii="Tahoma" w:hAnsi="Tahoma" w:cs="Tahoma"/>
            <w:sz w:val="48"/>
            <w:szCs w:val="48"/>
          </w:rPr>
          <w:delText>not</w:delText>
        </w:r>
      </w:del>
      <w:r w:rsidR="00B0673B">
        <w:rPr>
          <w:rFonts w:ascii="Tahoma" w:hAnsi="Tahoma" w:cs="Tahoma"/>
          <w:sz w:val="48"/>
          <w:szCs w:val="48"/>
        </w:rPr>
        <w:t xml:space="preserve"> at home, leave</w:t>
      </w:r>
      <w:ins w:id="34" w:author="Jonita Martelius" w:date="2017-02-01T11:11:00Z">
        <w:r w:rsidR="00B21FC6">
          <w:rPr>
            <w:rFonts w:ascii="Tahoma" w:hAnsi="Tahoma" w:cs="Tahoma"/>
            <w:sz w:val="48"/>
            <w:szCs w:val="48"/>
          </w:rPr>
          <w:t>s</w:t>
        </w:r>
      </w:ins>
      <w:r w:rsidR="00B0673B">
        <w:rPr>
          <w:rFonts w:ascii="Tahoma" w:hAnsi="Tahoma" w:cs="Tahoma"/>
          <w:sz w:val="48"/>
          <w:szCs w:val="48"/>
        </w:rPr>
        <w:t xml:space="preserve"> </w:t>
      </w:r>
      <w:del w:id="35" w:author="Jonita Martelius" w:date="2017-02-01T11:11:00Z">
        <w:r w:rsidR="00B0673B" w:rsidDel="00B21FC6">
          <w:rPr>
            <w:rFonts w:ascii="Tahoma" w:hAnsi="Tahoma" w:cs="Tahoma"/>
            <w:sz w:val="48"/>
            <w:szCs w:val="48"/>
          </w:rPr>
          <w:delText xml:space="preserve">she </w:delText>
        </w:r>
      </w:del>
      <w:ins w:id="36" w:author="Jonita Martelius" w:date="2017-02-01T11:11:00Z">
        <w:r w:rsidR="00B21FC6">
          <w:rPr>
            <w:rFonts w:ascii="Tahoma" w:hAnsi="Tahoma" w:cs="Tahoma"/>
            <w:sz w:val="48"/>
            <w:szCs w:val="48"/>
          </w:rPr>
          <w:t xml:space="preserve">her </w:t>
        </w:r>
      </w:ins>
      <w:r w:rsidR="00B0673B">
        <w:rPr>
          <w:rFonts w:ascii="Tahoma" w:hAnsi="Tahoma" w:cs="Tahoma"/>
          <w:sz w:val="48"/>
          <w:szCs w:val="48"/>
        </w:rPr>
        <w:t xml:space="preserve">alone to raise </w:t>
      </w:r>
      <w:del w:id="37" w:author="Jonita Martelius" w:date="2017-02-01T11:11:00Z">
        <w:r w:rsidR="00B0673B" w:rsidDel="00B21FC6">
          <w:rPr>
            <w:rFonts w:ascii="Tahoma" w:hAnsi="Tahoma" w:cs="Tahoma"/>
            <w:sz w:val="48"/>
            <w:szCs w:val="48"/>
          </w:rPr>
          <w:delText xml:space="preserve">her </w:delText>
        </w:r>
      </w:del>
      <w:ins w:id="38" w:author="Jonita Martelius" w:date="2017-02-01T11:11:00Z">
        <w:r w:rsidR="00B21FC6">
          <w:rPr>
            <w:rFonts w:ascii="Tahoma" w:hAnsi="Tahoma" w:cs="Tahoma"/>
            <w:sz w:val="48"/>
            <w:szCs w:val="48"/>
          </w:rPr>
          <w:t xml:space="preserve">their </w:t>
        </w:r>
      </w:ins>
      <w:r w:rsidR="00B0673B">
        <w:rPr>
          <w:rFonts w:ascii="Tahoma" w:hAnsi="Tahoma" w:cs="Tahoma"/>
          <w:sz w:val="48"/>
          <w:szCs w:val="48"/>
        </w:rPr>
        <w:lastRenderedPageBreak/>
        <w:t>daughter</w:t>
      </w:r>
      <w:ins w:id="39" w:author="Jonita Martelius" w:date="2017-02-01T11:12:00Z">
        <w:r w:rsidR="00B21FC6">
          <w:rPr>
            <w:rFonts w:ascii="Tahoma" w:hAnsi="Tahoma" w:cs="Tahoma"/>
            <w:sz w:val="48"/>
            <w:szCs w:val="48"/>
          </w:rPr>
          <w:t>.</w:t>
        </w:r>
      </w:ins>
      <w:r w:rsidR="00B0673B">
        <w:rPr>
          <w:rFonts w:ascii="Tahoma" w:hAnsi="Tahoma" w:cs="Tahoma"/>
          <w:sz w:val="48"/>
          <w:szCs w:val="48"/>
        </w:rPr>
        <w:t xml:space="preserve"> </w:t>
      </w:r>
      <w:del w:id="40" w:author="Jonita Martelius" w:date="2017-02-01T11:12:00Z">
        <w:r w:rsidR="00B0673B" w:rsidDel="00B21FC6">
          <w:rPr>
            <w:rFonts w:ascii="Tahoma" w:hAnsi="Tahoma" w:cs="Tahoma"/>
            <w:sz w:val="48"/>
            <w:szCs w:val="48"/>
          </w:rPr>
          <w:delText>b</w:delText>
        </w:r>
      </w:del>
      <w:ins w:id="41" w:author="ASUS" w:date="2017-02-04T19:07:00Z">
        <w:r w:rsidR="00BC1380">
          <w:rPr>
            <w:rFonts w:ascii="Tahoma" w:hAnsi="Tahoma" w:cs="Tahoma"/>
            <w:sz w:val="48"/>
            <w:szCs w:val="48"/>
          </w:rPr>
          <w:t>She is miserable and her only joy in life is</w:t>
        </w:r>
      </w:ins>
      <w:ins w:id="42" w:author="ASUS" w:date="2017-02-04T19:11:00Z">
        <w:r w:rsidR="00BC1380">
          <w:rPr>
            <w:rFonts w:ascii="Tahoma" w:hAnsi="Tahoma" w:cs="Tahoma"/>
            <w:sz w:val="48"/>
            <w:szCs w:val="48"/>
          </w:rPr>
          <w:t xml:space="preserve"> her daughter. </w:t>
        </w:r>
      </w:ins>
      <w:ins w:id="43" w:author="ASUS" w:date="2017-02-04T19:12:00Z">
        <w:r w:rsidR="00BC1380">
          <w:rPr>
            <w:rFonts w:ascii="Tahoma" w:hAnsi="Tahoma" w:cs="Tahoma"/>
            <w:sz w:val="48"/>
            <w:szCs w:val="48"/>
          </w:rPr>
          <w:t>One day</w:t>
        </w:r>
        <w:r w:rsidR="00F60EF1">
          <w:rPr>
            <w:rFonts w:ascii="Tahoma" w:hAnsi="Tahoma" w:cs="Tahoma"/>
            <w:sz w:val="48"/>
            <w:szCs w:val="48"/>
          </w:rPr>
          <w:t xml:space="preserve"> she returned home and found her daughter </w:t>
        </w:r>
      </w:ins>
      <w:ins w:id="44" w:author="ASUS" w:date="2017-02-04T19:13:00Z">
        <w:r w:rsidR="00F60EF1">
          <w:rPr>
            <w:rFonts w:ascii="Tahoma" w:hAnsi="Tahoma" w:cs="Tahoma"/>
            <w:sz w:val="48"/>
            <w:szCs w:val="48"/>
          </w:rPr>
          <w:t xml:space="preserve">death </w:t>
        </w:r>
      </w:ins>
      <w:ins w:id="45" w:author="ASUS" w:date="2017-02-04T19:12:00Z">
        <w:r w:rsidR="00F60EF1">
          <w:rPr>
            <w:rFonts w:ascii="Tahoma" w:hAnsi="Tahoma" w:cs="Tahoma"/>
            <w:sz w:val="48"/>
            <w:szCs w:val="48"/>
          </w:rPr>
          <w:t xml:space="preserve">body. She </w:t>
        </w:r>
      </w:ins>
      <w:ins w:id="46" w:author="ASUS" w:date="2017-02-04T19:13:00Z">
        <w:r w:rsidR="00F60EF1">
          <w:rPr>
            <w:rFonts w:ascii="Tahoma" w:hAnsi="Tahoma" w:cs="Tahoma"/>
            <w:sz w:val="48"/>
            <w:szCs w:val="48"/>
          </w:rPr>
          <w:t xml:space="preserve">committed suicide and try to find her daughter soul in the dark world </w:t>
        </w:r>
      </w:ins>
      <w:ins w:id="47" w:author="ASUS" w:date="2017-02-04T19:15:00Z">
        <w:r w:rsidR="00F60EF1">
          <w:rPr>
            <w:rFonts w:ascii="Tahoma" w:hAnsi="Tahoma" w:cs="Tahoma"/>
            <w:sz w:val="48"/>
            <w:szCs w:val="48"/>
          </w:rPr>
          <w:t>(you will discover her story through stage 2)</w:t>
        </w:r>
      </w:ins>
      <w:ins w:id="48" w:author="ASUS" w:date="2017-02-04T19:13:00Z">
        <w:r w:rsidR="00F60EF1">
          <w:rPr>
            <w:rFonts w:ascii="Tahoma" w:hAnsi="Tahoma" w:cs="Tahoma"/>
            <w:sz w:val="48"/>
            <w:szCs w:val="48"/>
          </w:rPr>
          <w:t>=&gt; she can’t move on to the after life</w:t>
        </w:r>
      </w:ins>
      <w:ins w:id="49" w:author="Jonita Martelius" w:date="2017-02-01T11:12:00Z">
        <w:del w:id="50" w:author="ASUS" w:date="2017-02-04T19:07:00Z">
          <w:r w:rsidR="00B21FC6" w:rsidDel="00BC1380">
            <w:rPr>
              <w:rFonts w:ascii="Tahoma" w:hAnsi="Tahoma" w:cs="Tahoma"/>
              <w:sz w:val="48"/>
              <w:szCs w:val="48"/>
            </w:rPr>
            <w:delText>B</w:delText>
          </w:r>
        </w:del>
      </w:ins>
      <w:del w:id="51" w:author="ASUS" w:date="2017-02-04T19:07:00Z">
        <w:r w:rsidR="00B0673B" w:rsidDel="00BC1380">
          <w:rPr>
            <w:rFonts w:ascii="Tahoma" w:hAnsi="Tahoma" w:cs="Tahoma"/>
            <w:sz w:val="48"/>
            <w:szCs w:val="48"/>
          </w:rPr>
          <w:delText>ecause of a tragic incident which made she commit</w:delText>
        </w:r>
      </w:del>
      <w:ins w:id="52" w:author="Jonita Martelius" w:date="2017-02-01T11:12:00Z">
        <w:del w:id="53" w:author="ASUS" w:date="2017-02-04T19:07:00Z">
          <w:r w:rsidR="00B21FC6" w:rsidDel="00BC1380">
            <w:rPr>
              <w:rFonts w:ascii="Tahoma" w:hAnsi="Tahoma" w:cs="Tahoma"/>
              <w:sz w:val="48"/>
              <w:szCs w:val="48"/>
            </w:rPr>
            <w:delText>s</w:delText>
          </w:r>
        </w:del>
      </w:ins>
      <w:del w:id="54" w:author="ASUS" w:date="2017-02-04T19:07:00Z">
        <w:r w:rsidR="00B0673B" w:rsidDel="00BC1380">
          <w:rPr>
            <w:rFonts w:ascii="Tahoma" w:hAnsi="Tahoma" w:cs="Tahoma"/>
            <w:sz w:val="48"/>
            <w:szCs w:val="48"/>
          </w:rPr>
          <w:delText>ted suicide.</w:delText>
        </w:r>
        <w:r w:rsidR="00B0673B" w:rsidRPr="00B0673B" w:rsidDel="00BC1380">
          <w:rPr>
            <w:rFonts w:ascii="Tahoma" w:hAnsi="Tahoma" w:cs="Tahoma"/>
            <w:sz w:val="48"/>
            <w:szCs w:val="48"/>
          </w:rPr>
          <w:delText xml:space="preserve"> </w:delText>
        </w:r>
        <w:r w:rsidR="00B0673B" w:rsidDel="00BC1380">
          <w:rPr>
            <w:rFonts w:ascii="Tahoma" w:hAnsi="Tahoma" w:cs="Tahoma"/>
            <w:sz w:val="48"/>
            <w:szCs w:val="48"/>
          </w:rPr>
          <w:delText>YOU WILL DISCOVER HER STORY THROUGH EACH LEVEL</w:delText>
        </w:r>
      </w:del>
      <w:ins w:id="55" w:author="Jonita Martelius" w:date="2017-02-01T11:12:00Z">
        <w:del w:id="56" w:author="ASUS" w:date="2017-02-04T19:07:00Z">
          <w:r w:rsidR="00B21FC6" w:rsidDel="00BC1380">
            <w:rPr>
              <w:rFonts w:ascii="Tahoma" w:hAnsi="Tahoma" w:cs="Tahoma"/>
              <w:sz w:val="48"/>
              <w:szCs w:val="48"/>
            </w:rPr>
            <w:delText>.</w:delText>
          </w:r>
        </w:del>
      </w:ins>
    </w:p>
    <w:p w:rsidR="00B0673B" w:rsidDel="005833E6" w:rsidRDefault="00B0673B" w:rsidP="00B0673B">
      <w:pPr>
        <w:rPr>
          <w:del w:id="57" w:author="ASUS" w:date="2017-02-04T19:23:00Z"/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 xml:space="preserve">The girl’s story: She lives in </w:t>
      </w:r>
      <w:ins w:id="58" w:author="Jonita Martelius" w:date="2017-02-01T11:12:00Z">
        <w:r w:rsidR="00B21FC6">
          <w:rPr>
            <w:rFonts w:ascii="Tahoma" w:hAnsi="Tahoma" w:cs="Tahoma"/>
            <w:sz w:val="48"/>
            <w:szCs w:val="48"/>
          </w:rPr>
          <w:t xml:space="preserve">an </w:t>
        </w:r>
      </w:ins>
      <w:r>
        <w:rPr>
          <w:rFonts w:ascii="Tahoma" w:hAnsi="Tahoma" w:cs="Tahoma"/>
          <w:sz w:val="48"/>
          <w:szCs w:val="48"/>
        </w:rPr>
        <w:t xml:space="preserve">unhappy family where her father is </w:t>
      </w:r>
      <w:del w:id="59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 xml:space="preserve">always </w:delText>
        </w:r>
      </w:del>
      <w:ins w:id="60" w:author="Jonita Martelius" w:date="2017-02-01T11:13:00Z">
        <w:r w:rsidR="00B21FC6">
          <w:rPr>
            <w:rFonts w:ascii="Tahoma" w:hAnsi="Tahoma" w:cs="Tahoma"/>
            <w:sz w:val="48"/>
            <w:szCs w:val="48"/>
          </w:rPr>
          <w:t>never</w:t>
        </w:r>
      </w:ins>
      <w:del w:id="61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>not</w:delText>
        </w:r>
      </w:del>
      <w:r>
        <w:rPr>
          <w:rFonts w:ascii="Tahoma" w:hAnsi="Tahoma" w:cs="Tahoma"/>
          <w:sz w:val="48"/>
          <w:szCs w:val="48"/>
        </w:rPr>
        <w:t xml:space="preserve"> at home, her mother is miserable</w:t>
      </w:r>
      <w:r w:rsidR="00B11F4C">
        <w:rPr>
          <w:rFonts w:ascii="Tahoma" w:hAnsi="Tahoma" w:cs="Tahoma"/>
          <w:sz w:val="48"/>
          <w:szCs w:val="48"/>
        </w:rPr>
        <w:t>, s</w:t>
      </w:r>
      <w:r>
        <w:rPr>
          <w:rFonts w:ascii="Tahoma" w:hAnsi="Tahoma" w:cs="Tahoma"/>
          <w:sz w:val="48"/>
          <w:szCs w:val="48"/>
        </w:rPr>
        <w:t>o she only makes friend</w:t>
      </w:r>
      <w:ins w:id="62" w:author="Jonita Martelius" w:date="2017-02-01T11:13:00Z">
        <w:r w:rsidR="00B21FC6">
          <w:rPr>
            <w:rFonts w:ascii="Tahoma" w:hAnsi="Tahoma" w:cs="Tahoma"/>
            <w:sz w:val="48"/>
            <w:szCs w:val="48"/>
          </w:rPr>
          <w:t>s</w:t>
        </w:r>
      </w:ins>
      <w:r>
        <w:rPr>
          <w:rFonts w:ascii="Tahoma" w:hAnsi="Tahoma" w:cs="Tahoma"/>
          <w:sz w:val="48"/>
          <w:szCs w:val="48"/>
        </w:rPr>
        <w:t xml:space="preserve"> with </w:t>
      </w:r>
      <w:del w:id="63" w:author="ASUS" w:date="2017-02-04T19:14:00Z">
        <w:r w:rsidDel="00F60EF1">
          <w:rPr>
            <w:rFonts w:ascii="Tahoma" w:hAnsi="Tahoma" w:cs="Tahoma"/>
            <w:sz w:val="48"/>
            <w:szCs w:val="48"/>
          </w:rPr>
          <w:delText xml:space="preserve">an evil cat which </w:delText>
        </w:r>
      </w:del>
      <w:ins w:id="64" w:author="Jonita Martelius" w:date="2017-02-01T11:13:00Z">
        <w:del w:id="65" w:author="ASUS" w:date="2017-02-04T19:14:00Z">
          <w:r w:rsidR="00B21FC6" w:rsidDel="00F60EF1">
            <w:rPr>
              <w:rFonts w:ascii="Tahoma" w:hAnsi="Tahoma" w:cs="Tahoma"/>
              <w:sz w:val="48"/>
              <w:szCs w:val="48"/>
            </w:rPr>
            <w:delText xml:space="preserve">who </w:delText>
          </w:r>
        </w:del>
      </w:ins>
      <w:del w:id="66" w:author="ASUS" w:date="2017-02-04T19:14:00Z">
        <w:r w:rsidDel="00F60EF1">
          <w:rPr>
            <w:rFonts w:ascii="Tahoma" w:hAnsi="Tahoma" w:cs="Tahoma"/>
            <w:sz w:val="48"/>
            <w:szCs w:val="48"/>
          </w:rPr>
          <w:delText>turn</w:delText>
        </w:r>
      </w:del>
      <w:ins w:id="67" w:author="Jonita Martelius" w:date="2017-02-01T11:13:00Z">
        <w:del w:id="68" w:author="ASUS" w:date="2017-02-04T19:14:00Z">
          <w:r w:rsidR="00B21FC6" w:rsidDel="00F60EF1">
            <w:rPr>
              <w:rFonts w:ascii="Tahoma" w:hAnsi="Tahoma" w:cs="Tahoma"/>
              <w:sz w:val="48"/>
              <w:szCs w:val="48"/>
            </w:rPr>
            <w:delText>s</w:delText>
          </w:r>
        </w:del>
      </w:ins>
      <w:del w:id="69" w:author="ASUS" w:date="2017-02-04T19:14:00Z">
        <w:r w:rsidDel="00F60EF1">
          <w:rPr>
            <w:rFonts w:ascii="Tahoma" w:hAnsi="Tahoma" w:cs="Tahoma"/>
            <w:sz w:val="48"/>
            <w:szCs w:val="48"/>
          </w:rPr>
          <w:delText xml:space="preserve"> out to kill her.</w:delText>
        </w:r>
      </w:del>
      <w:ins w:id="70" w:author="ASUS" w:date="2017-02-04T19:14:00Z">
        <w:r w:rsidR="00F60EF1">
          <w:rPr>
            <w:rFonts w:ascii="Tahoma" w:hAnsi="Tahoma" w:cs="Tahoma"/>
            <w:sz w:val="48"/>
            <w:szCs w:val="48"/>
          </w:rPr>
          <w:t xml:space="preserve">a doll, which turns out to be a gift from The Grim </w:t>
        </w:r>
      </w:ins>
      <w:ins w:id="71" w:author="ASUS" w:date="2017-02-04T19:15:00Z">
        <w:r w:rsidR="00F60EF1">
          <w:rPr>
            <w:rFonts w:ascii="Tahoma" w:hAnsi="Tahoma" w:cs="Tahoma"/>
            <w:sz w:val="48"/>
            <w:szCs w:val="48"/>
          </w:rPr>
          <w:t>Reaper.</w:t>
        </w:r>
      </w:ins>
      <w:ins w:id="72" w:author="ASUS" w:date="2017-02-04T19:17:00Z">
        <w:r w:rsidR="00F60EF1">
          <w:rPr>
            <w:rFonts w:ascii="Tahoma" w:hAnsi="Tahoma" w:cs="Tahoma"/>
            <w:sz w:val="48"/>
            <w:szCs w:val="48"/>
          </w:rPr>
          <w:t xml:space="preserve"> The doll killed her and she was held in the Grim Reaper</w:t>
        </w:r>
      </w:ins>
      <w:ins w:id="73" w:author="ASUS" w:date="2017-02-04T19:18:00Z">
        <w:r w:rsidR="00F60EF1">
          <w:rPr>
            <w:rFonts w:ascii="Tahoma" w:hAnsi="Tahoma" w:cs="Tahoma"/>
            <w:sz w:val="48"/>
            <w:szCs w:val="48"/>
          </w:rPr>
          <w:t xml:space="preserve">’s dark world. </w:t>
        </w:r>
      </w:ins>
      <w:ins w:id="74" w:author="ASUS" w:date="2017-02-04T19:15:00Z">
        <w:r w:rsidR="00F60EF1">
          <w:rPr>
            <w:rFonts w:ascii="Tahoma" w:hAnsi="Tahoma" w:cs="Tahoma"/>
            <w:sz w:val="48"/>
            <w:szCs w:val="48"/>
          </w:rPr>
          <w:t xml:space="preserve">You will get the whole point of the game story through stage 3: The Grim Reaper </w:t>
        </w:r>
      </w:ins>
      <w:ins w:id="75" w:author="ASUS" w:date="2017-02-04T19:16:00Z">
        <w:r w:rsidR="00F60EF1">
          <w:rPr>
            <w:rFonts w:ascii="Tahoma" w:hAnsi="Tahoma" w:cs="Tahoma"/>
            <w:sz w:val="48"/>
            <w:szCs w:val="48"/>
          </w:rPr>
          <w:t xml:space="preserve">is a bad guy (of course) who haunted the </w:t>
        </w:r>
      </w:ins>
      <w:ins w:id="76" w:author="ASUS" w:date="2017-02-04T19:18:00Z">
        <w:r w:rsidR="00F60EF1">
          <w:rPr>
            <w:rFonts w:ascii="Tahoma" w:hAnsi="Tahoma" w:cs="Tahoma"/>
            <w:sz w:val="48"/>
            <w:szCs w:val="48"/>
          </w:rPr>
          <w:t>family</w:t>
        </w:r>
      </w:ins>
      <w:ins w:id="77" w:author="ASUS" w:date="2017-02-04T19:16:00Z">
        <w:r w:rsidR="00F60EF1">
          <w:rPr>
            <w:rFonts w:ascii="Tahoma" w:hAnsi="Tahoma" w:cs="Tahoma"/>
            <w:sz w:val="48"/>
            <w:szCs w:val="48"/>
          </w:rPr>
          <w:t xml:space="preserve"> </w:t>
        </w:r>
      </w:ins>
      <w:ins w:id="78" w:author="ASUS" w:date="2017-02-04T19:18:00Z">
        <w:r w:rsidR="00F60EF1">
          <w:rPr>
            <w:rFonts w:ascii="Tahoma" w:hAnsi="Tahoma" w:cs="Tahoma"/>
            <w:sz w:val="48"/>
            <w:szCs w:val="48"/>
          </w:rPr>
          <w:t>life and try to capture 3 little souls</w:t>
        </w:r>
      </w:ins>
      <w:ins w:id="79" w:author="ASUS" w:date="2017-02-04T19:22:00Z">
        <w:r w:rsidR="005833E6">
          <w:rPr>
            <w:rFonts w:ascii="Tahoma" w:hAnsi="Tahoma" w:cs="Tahoma"/>
            <w:sz w:val="48"/>
            <w:szCs w:val="48"/>
          </w:rPr>
          <w:t>(it is the Reaper</w:t>
        </w:r>
      </w:ins>
      <w:ins w:id="80" w:author="ASUS" w:date="2017-02-04T19:23:00Z">
        <w:r w:rsidR="005833E6">
          <w:rPr>
            <w:rFonts w:ascii="Tahoma" w:hAnsi="Tahoma" w:cs="Tahoma"/>
            <w:sz w:val="48"/>
            <w:szCs w:val="48"/>
          </w:rPr>
          <w:t>’s job to gather as many souls as possible</w:t>
        </w:r>
      </w:ins>
      <w:ins w:id="81" w:author="ASUS" w:date="2017-02-04T19:24:00Z">
        <w:r w:rsidR="005833E6">
          <w:rPr>
            <w:rFonts w:ascii="Tahoma" w:hAnsi="Tahoma" w:cs="Tahoma"/>
            <w:sz w:val="48"/>
            <w:szCs w:val="48"/>
          </w:rPr>
          <w:t xml:space="preserve">). </w:t>
        </w:r>
      </w:ins>
    </w:p>
    <w:p w:rsidR="00B11F4C" w:rsidRDefault="00B11F4C" w:rsidP="00B0673B">
      <w:pPr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  <w:sz w:val="48"/>
          <w:szCs w:val="48"/>
        </w:rPr>
        <w:t>Through each level</w:t>
      </w:r>
      <w:del w:id="82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>s</w:delText>
        </w:r>
      </w:del>
      <w:r>
        <w:rPr>
          <w:rFonts w:ascii="Tahoma" w:hAnsi="Tahoma" w:cs="Tahoma"/>
          <w:sz w:val="48"/>
          <w:szCs w:val="48"/>
        </w:rPr>
        <w:t xml:space="preserve"> you will discover part</w:t>
      </w:r>
      <w:ins w:id="83" w:author="Jonita Martelius" w:date="2017-02-01T11:13:00Z">
        <w:r w:rsidR="00B21FC6">
          <w:rPr>
            <w:rFonts w:ascii="Tahoma" w:hAnsi="Tahoma" w:cs="Tahoma"/>
            <w:sz w:val="48"/>
            <w:szCs w:val="48"/>
          </w:rPr>
          <w:t>s</w:t>
        </w:r>
      </w:ins>
      <w:r>
        <w:rPr>
          <w:rFonts w:ascii="Tahoma" w:hAnsi="Tahoma" w:cs="Tahoma"/>
          <w:sz w:val="48"/>
          <w:szCs w:val="48"/>
        </w:rPr>
        <w:t xml:space="preserve"> </w:t>
      </w:r>
      <w:del w:id="84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>and part</w:delText>
        </w:r>
      </w:del>
      <w:r>
        <w:rPr>
          <w:rFonts w:ascii="Tahoma" w:hAnsi="Tahoma" w:cs="Tahoma"/>
          <w:sz w:val="48"/>
          <w:szCs w:val="48"/>
        </w:rPr>
        <w:t xml:space="preserve"> of the story: </w:t>
      </w:r>
      <w:ins w:id="85" w:author="ASUS" w:date="2017-02-04T19:23:00Z">
        <w:r w:rsidR="005833E6">
          <w:rPr>
            <w:rFonts w:ascii="Tahoma" w:hAnsi="Tahoma" w:cs="Tahoma"/>
            <w:sz w:val="48"/>
            <w:szCs w:val="48"/>
          </w:rPr>
          <w:t xml:space="preserve">the </w:t>
        </w:r>
      </w:ins>
      <w:del w:id="86" w:author="ASUS" w:date="2017-02-04T19:23:00Z">
        <w:r w:rsidDel="005833E6">
          <w:rPr>
            <w:rFonts w:ascii="Tahoma" w:hAnsi="Tahoma" w:cs="Tahoma"/>
            <w:sz w:val="48"/>
            <w:szCs w:val="48"/>
          </w:rPr>
          <w:lastRenderedPageBreak/>
          <w:delText xml:space="preserve">the </w:delText>
        </w:r>
      </w:del>
      <w:r>
        <w:rPr>
          <w:rFonts w:ascii="Tahoma" w:hAnsi="Tahoma" w:cs="Tahoma"/>
          <w:sz w:val="48"/>
          <w:szCs w:val="48"/>
        </w:rPr>
        <w:t xml:space="preserve">worker regrets working too hard </w:t>
      </w:r>
      <w:ins w:id="87" w:author="ASUS" w:date="2017-02-04T19:19:00Z">
        <w:r w:rsidR="00F60EF1">
          <w:rPr>
            <w:rFonts w:ascii="Tahoma" w:hAnsi="Tahoma" w:cs="Tahoma"/>
            <w:sz w:val="48"/>
            <w:szCs w:val="48"/>
          </w:rPr>
          <w:t xml:space="preserve">without being around his family (which makes their souls prone </w:t>
        </w:r>
      </w:ins>
      <w:ins w:id="88" w:author="ASUS" w:date="2017-02-04T19:24:00Z">
        <w:r w:rsidR="005833E6">
          <w:rPr>
            <w:rFonts w:ascii="Tahoma" w:hAnsi="Tahoma" w:cs="Tahoma"/>
            <w:sz w:val="48"/>
            <w:szCs w:val="48"/>
          </w:rPr>
          <w:t>=&gt; easier for the Grim to do the job)</w:t>
        </w:r>
      </w:ins>
      <w:ins w:id="89" w:author="ASUS" w:date="2017-02-04T19:26:00Z">
        <w:r w:rsidR="005833E6">
          <w:rPr>
            <w:rFonts w:ascii="Tahoma" w:hAnsi="Tahoma" w:cs="Tahoma"/>
            <w:sz w:val="48"/>
            <w:szCs w:val="48"/>
          </w:rPr>
          <w:t xml:space="preserve"> he</w:t>
        </w:r>
      </w:ins>
      <w:del w:id="90" w:author="ASUS" w:date="2017-02-04T19:24:00Z">
        <w:r w:rsidDel="005833E6">
          <w:rPr>
            <w:rFonts w:ascii="Tahoma" w:hAnsi="Tahoma" w:cs="Tahoma"/>
            <w:sz w:val="48"/>
            <w:szCs w:val="48"/>
          </w:rPr>
          <w:delText>and</w:delText>
        </w:r>
      </w:del>
      <w:r>
        <w:rPr>
          <w:rFonts w:ascii="Tahoma" w:hAnsi="Tahoma" w:cs="Tahoma"/>
          <w:sz w:val="48"/>
          <w:szCs w:val="48"/>
        </w:rPr>
        <w:t xml:space="preserve"> tr</w:t>
      </w:r>
      <w:ins w:id="91" w:author="Jonita Martelius" w:date="2017-02-01T11:13:00Z">
        <w:r w:rsidR="00B21FC6">
          <w:rPr>
            <w:rFonts w:ascii="Tahoma" w:hAnsi="Tahoma" w:cs="Tahoma"/>
            <w:sz w:val="48"/>
            <w:szCs w:val="48"/>
          </w:rPr>
          <w:t>ies</w:t>
        </w:r>
      </w:ins>
      <w:del w:id="92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>y</w:delText>
        </w:r>
      </w:del>
      <w:r>
        <w:rPr>
          <w:rFonts w:ascii="Tahoma" w:hAnsi="Tahoma" w:cs="Tahoma"/>
          <w:sz w:val="48"/>
          <w:szCs w:val="48"/>
        </w:rPr>
        <w:t xml:space="preserve"> to find the way back to his family, the woman </w:t>
      </w:r>
      <w:del w:id="93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 xml:space="preserve">who </w:delText>
        </w:r>
      </w:del>
      <w:r>
        <w:rPr>
          <w:rFonts w:ascii="Tahoma" w:hAnsi="Tahoma" w:cs="Tahoma"/>
          <w:sz w:val="48"/>
          <w:szCs w:val="48"/>
        </w:rPr>
        <w:t>realizes she has to be stronger and fights hard</w:t>
      </w:r>
      <w:ins w:id="94" w:author="ASUS" w:date="2017-02-04T19:26:00Z">
        <w:r w:rsidR="005833E6">
          <w:rPr>
            <w:rFonts w:ascii="Tahoma" w:hAnsi="Tahoma" w:cs="Tahoma"/>
            <w:sz w:val="48"/>
            <w:szCs w:val="48"/>
          </w:rPr>
          <w:t xml:space="preserve"> against the mental trap</w:t>
        </w:r>
      </w:ins>
      <w:ins w:id="95" w:author="ASUS" w:date="2017-02-04T19:28:00Z">
        <w:r w:rsidR="005833E6">
          <w:rPr>
            <w:rFonts w:ascii="Tahoma" w:hAnsi="Tahoma" w:cs="Tahoma"/>
            <w:sz w:val="48"/>
            <w:szCs w:val="48"/>
          </w:rPr>
          <w:t xml:space="preserve"> od the Grim</w:t>
        </w:r>
      </w:ins>
      <w:r>
        <w:rPr>
          <w:rFonts w:ascii="Tahoma" w:hAnsi="Tahoma" w:cs="Tahoma"/>
          <w:sz w:val="48"/>
          <w:szCs w:val="48"/>
        </w:rPr>
        <w:t xml:space="preserve"> to find her daughter and husband. The daughter fights back</w:t>
      </w:r>
      <w:del w:id="96" w:author="Jonita Martelius" w:date="2017-02-01T11:13:00Z">
        <w:r w:rsidDel="00B21FC6">
          <w:rPr>
            <w:rFonts w:ascii="Tahoma" w:hAnsi="Tahoma" w:cs="Tahoma"/>
            <w:sz w:val="48"/>
            <w:szCs w:val="48"/>
          </w:rPr>
          <w:delText xml:space="preserve"> to</w:delText>
        </w:r>
      </w:del>
      <w:r>
        <w:rPr>
          <w:rFonts w:ascii="Tahoma" w:hAnsi="Tahoma" w:cs="Tahoma"/>
          <w:sz w:val="48"/>
          <w:szCs w:val="48"/>
        </w:rPr>
        <w:t xml:space="preserve"> the evil </w:t>
      </w:r>
      <w:ins w:id="97" w:author="ASUS" w:date="2017-02-04T19:29:00Z">
        <w:r w:rsidR="005833E6">
          <w:rPr>
            <w:rFonts w:ascii="Tahoma" w:hAnsi="Tahoma" w:cs="Tahoma"/>
            <w:sz w:val="48"/>
            <w:szCs w:val="48"/>
          </w:rPr>
          <w:t>Grim</w:t>
        </w:r>
      </w:ins>
      <w:del w:id="98" w:author="ASUS" w:date="2017-02-04T19:29:00Z">
        <w:r w:rsidDel="005833E6">
          <w:rPr>
            <w:rFonts w:ascii="Tahoma" w:hAnsi="Tahoma" w:cs="Tahoma"/>
            <w:sz w:val="48"/>
            <w:szCs w:val="48"/>
          </w:rPr>
          <w:delText>cat</w:delText>
        </w:r>
      </w:del>
      <w:r>
        <w:rPr>
          <w:rFonts w:ascii="Tahoma" w:hAnsi="Tahoma" w:cs="Tahoma"/>
          <w:sz w:val="48"/>
          <w:szCs w:val="48"/>
        </w:rPr>
        <w:t>, prevent</w:t>
      </w:r>
      <w:ins w:id="99" w:author="Jonita Martelius" w:date="2017-02-01T11:14:00Z">
        <w:r w:rsidR="00B21FC6">
          <w:rPr>
            <w:rFonts w:ascii="Tahoma" w:hAnsi="Tahoma" w:cs="Tahoma"/>
            <w:sz w:val="48"/>
            <w:szCs w:val="48"/>
          </w:rPr>
          <w:t>s</w:t>
        </w:r>
      </w:ins>
      <w:r>
        <w:rPr>
          <w:rFonts w:ascii="Tahoma" w:hAnsi="Tahoma" w:cs="Tahoma"/>
          <w:sz w:val="48"/>
          <w:szCs w:val="48"/>
        </w:rPr>
        <w:t xml:space="preserve"> her from being trap</w:t>
      </w:r>
      <w:ins w:id="100" w:author="Jonita Martelius" w:date="2017-02-01T11:14:00Z">
        <w:r w:rsidR="00B21FC6">
          <w:rPr>
            <w:rFonts w:ascii="Tahoma" w:hAnsi="Tahoma" w:cs="Tahoma"/>
            <w:sz w:val="48"/>
            <w:szCs w:val="48"/>
          </w:rPr>
          <w:t>ped</w:t>
        </w:r>
      </w:ins>
      <w:r>
        <w:rPr>
          <w:rFonts w:ascii="Tahoma" w:hAnsi="Tahoma" w:cs="Tahoma"/>
          <w:sz w:val="48"/>
          <w:szCs w:val="48"/>
        </w:rPr>
        <w:t xml:space="preserve"> in the </w:t>
      </w:r>
      <w:del w:id="101" w:author="ASUS" w:date="2017-02-04T19:29:00Z">
        <w:r w:rsidDel="005833E6">
          <w:rPr>
            <w:rFonts w:ascii="Tahoma" w:hAnsi="Tahoma" w:cs="Tahoma"/>
            <w:sz w:val="48"/>
            <w:szCs w:val="48"/>
          </w:rPr>
          <w:delText xml:space="preserve">cat’s </w:delText>
        </w:r>
      </w:del>
      <w:r>
        <w:rPr>
          <w:rFonts w:ascii="Tahoma" w:hAnsi="Tahoma" w:cs="Tahoma"/>
          <w:sz w:val="48"/>
          <w:szCs w:val="48"/>
        </w:rPr>
        <w:t xml:space="preserve">dark world. In the end, with the help of the </w:t>
      </w:r>
      <w:ins w:id="102" w:author="ASUS" w:date="2017-02-04T19:29:00Z">
        <w:r w:rsidR="005833E6">
          <w:rPr>
            <w:rFonts w:ascii="Tahoma" w:hAnsi="Tahoma" w:cs="Tahoma"/>
            <w:sz w:val="48"/>
            <w:szCs w:val="48"/>
          </w:rPr>
          <w:t>demon</w:t>
        </w:r>
      </w:ins>
      <w:del w:id="103" w:author="ASUS" w:date="2017-02-04T19:29:00Z">
        <w:r w:rsidDel="005833E6">
          <w:rPr>
            <w:rFonts w:ascii="Tahoma" w:hAnsi="Tahoma" w:cs="Tahoma"/>
            <w:sz w:val="48"/>
            <w:szCs w:val="48"/>
          </w:rPr>
          <w:delText>spider</w:delText>
        </w:r>
      </w:del>
      <w:r>
        <w:rPr>
          <w:rFonts w:ascii="Tahoma" w:hAnsi="Tahoma" w:cs="Tahoma"/>
          <w:sz w:val="48"/>
          <w:szCs w:val="48"/>
        </w:rPr>
        <w:t xml:space="preserve"> they find each other in the dark world</w:t>
      </w:r>
      <w:ins w:id="104" w:author="ASUS" w:date="2017-02-04T19:29:00Z">
        <w:r w:rsidR="005833E6">
          <w:rPr>
            <w:rFonts w:ascii="Tahoma" w:hAnsi="Tahoma" w:cs="Tahoma"/>
            <w:sz w:val="48"/>
            <w:szCs w:val="48"/>
          </w:rPr>
          <w:t xml:space="preserve"> defeat the Grim</w:t>
        </w:r>
      </w:ins>
      <w:bookmarkStart w:id="105" w:name="_GoBack"/>
      <w:bookmarkEnd w:id="105"/>
      <w:r>
        <w:rPr>
          <w:rFonts w:ascii="Tahoma" w:hAnsi="Tahoma" w:cs="Tahoma"/>
          <w:sz w:val="48"/>
          <w:szCs w:val="48"/>
        </w:rPr>
        <w:t xml:space="preserve"> and live happily ever after in the afterlife.</w:t>
      </w:r>
    </w:p>
    <w:p w:rsidR="00E47786" w:rsidRPr="00E4494E" w:rsidRDefault="00E47786" w:rsidP="00E4494E">
      <w:pPr>
        <w:rPr>
          <w:rFonts w:ascii="Tahoma" w:hAnsi="Tahoma" w:cs="Tahoma"/>
          <w:sz w:val="48"/>
          <w:szCs w:val="48"/>
        </w:rPr>
      </w:pPr>
    </w:p>
    <w:sectPr w:rsidR="00E47786" w:rsidRPr="00E4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  <w15:person w15:author="Jonita Martelius">
    <w15:presenceInfo w15:providerId="AD" w15:userId="S-1-5-21-204199089-762843741-16482210-86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4E"/>
    <w:rsid w:val="00084B29"/>
    <w:rsid w:val="004773BC"/>
    <w:rsid w:val="005833E6"/>
    <w:rsid w:val="006851A5"/>
    <w:rsid w:val="007F5128"/>
    <w:rsid w:val="009E7ADD"/>
    <w:rsid w:val="00B0673B"/>
    <w:rsid w:val="00B11F4C"/>
    <w:rsid w:val="00B21FC6"/>
    <w:rsid w:val="00BC1380"/>
    <w:rsid w:val="00E4494E"/>
    <w:rsid w:val="00E47786"/>
    <w:rsid w:val="00F6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3EC2"/>
  <w15:chartTrackingRefBased/>
  <w15:docId w15:val="{B2C35D07-84F6-4F56-A18E-0ACFB9F8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Hoang</dc:creator>
  <cp:keywords/>
  <dc:description/>
  <cp:lastModifiedBy>ASUS</cp:lastModifiedBy>
  <cp:revision>3</cp:revision>
  <dcterms:created xsi:type="dcterms:W3CDTF">2017-02-01T09:14:00Z</dcterms:created>
  <dcterms:modified xsi:type="dcterms:W3CDTF">2017-02-04T17:29:00Z</dcterms:modified>
</cp:coreProperties>
</file>